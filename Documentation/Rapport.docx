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13D" w:rsidRPr="00AF0CF5" w:rsidRDefault="00BA2FE3" w:rsidP="007A013D">
      <w:pPr>
        <w:pStyle w:val="Heading1"/>
      </w:pPr>
      <w:r w:rsidRPr="00AF0CF5">
        <w:t>Indledning</w:t>
      </w:r>
    </w:p>
    <w:p w:rsidR="00BA2FE3" w:rsidRPr="00AF0CF5" w:rsidRDefault="00BA2FE3" w:rsidP="00BA2FE3">
      <w:proofErr w:type="spellStart"/>
      <w:r w:rsidRPr="00AF0CF5">
        <w:t>Raven</w:t>
      </w:r>
      <w:proofErr w:type="spellEnd"/>
      <w:r w:rsidRPr="00AF0CF5">
        <w:t xml:space="preserve"> GPS er en suite af software designet for at give transportselvskaber muligheden for at </w:t>
      </w:r>
      <w:proofErr w:type="spellStart"/>
      <w:r w:rsidRPr="00AF0CF5">
        <w:t>tracke</w:t>
      </w:r>
      <w:proofErr w:type="spellEnd"/>
      <w:r w:rsidRPr="00AF0CF5">
        <w:t xml:space="preserve"> sine ch</w:t>
      </w:r>
      <w:r w:rsidRPr="00AF0CF5">
        <w:t>auffører, vogne og deres ruter.</w:t>
      </w:r>
    </w:p>
    <w:p w:rsidR="00BA2FE3" w:rsidRPr="00AF0CF5" w:rsidRDefault="00BA2FE3" w:rsidP="00BA2FE3">
      <w:r w:rsidRPr="00AF0CF5">
        <w:t>Dette bliver udført ved hjælp af bilens OBD stik, der er en standard inden for Auto industrien. OBD står for ”On-Board Diagnostics” og giver adgang til bilens CAN Bus som giver adgang til ’hjernen’ af bilen dvs. data så som hastighed, RPM, Motor stress og meget mere. Disse informationer bliver sendt til chaufførens smartphone over bluetooth, der derefter vil blive</w:t>
      </w:r>
      <w:r w:rsidRPr="00AF0CF5">
        <w:t xml:space="preserve"> sendt til </w:t>
      </w:r>
      <w:proofErr w:type="spellStart"/>
      <w:r w:rsidRPr="00AF0CF5">
        <w:t>Raven</w:t>
      </w:r>
      <w:proofErr w:type="spellEnd"/>
      <w:r w:rsidRPr="00AF0CF5">
        <w:t xml:space="preserve"> GPS’ database.</w:t>
      </w:r>
    </w:p>
    <w:p w:rsidR="00BA2FE3" w:rsidRPr="00AF0CF5" w:rsidRDefault="00BA2FE3" w:rsidP="00BA2FE3">
      <w:r w:rsidRPr="00AF0CF5">
        <w:t xml:space="preserve">Et par eksempler på i hvilken situation dette vil være brugbart er f.eks. En arbejdsgiver får en klage over en medarbejders vanvidskørsel. Der vil arbejdsgiver kunne åbne </w:t>
      </w:r>
      <w:proofErr w:type="spellStart"/>
      <w:r w:rsidRPr="00AF0CF5">
        <w:t>Raven</w:t>
      </w:r>
      <w:proofErr w:type="spellEnd"/>
      <w:r w:rsidRPr="00AF0CF5">
        <w:t xml:space="preserve"> programmet, skrive medarbejderens nummerplade, stelnummer eller potentielt andre identificerende detaljer og se alle ruter en specifik medarbejder har foretaget. Arbejdsgiver vil så kunne trykke på en given rute og verificere at der e</w:t>
      </w:r>
      <w:r w:rsidRPr="00AF0CF5">
        <w:t>r hold i klagen og tage aktion.</w:t>
      </w:r>
    </w:p>
    <w:p w:rsidR="00BA2FE3" w:rsidRPr="00AF0CF5" w:rsidRDefault="00BA2FE3" w:rsidP="00BA2FE3">
      <w:r w:rsidRPr="00AF0CF5">
        <w:t>Eller at en af firmaets vogne brød sammen eller nedkøling af læsset ikke fungerer ordentligt så kan firmaet finde ud af hvor den er ved at slå den op og tilkalde den nærmeste vogn som er tilgængelig til dens position.</w:t>
      </w:r>
    </w:p>
    <w:p w:rsidR="00BA2FE3" w:rsidRPr="00AF0CF5" w:rsidRDefault="00BA2FE3" w:rsidP="00BA2FE3">
      <w:pPr>
        <w:pStyle w:val="Heading1"/>
      </w:pPr>
      <w:r w:rsidRPr="00AF0CF5">
        <w:t>Kravspecifikation</w:t>
      </w:r>
    </w:p>
    <w:p w:rsidR="00BA2FE3" w:rsidRPr="00AF0CF5" w:rsidRDefault="00BA2FE3" w:rsidP="00BA2FE3">
      <w:r w:rsidRPr="00AF0CF5">
        <w:t>Desktop:</w:t>
      </w:r>
    </w:p>
    <w:p w:rsidR="00BA2FE3" w:rsidRPr="00AF0CF5" w:rsidRDefault="00BA2FE3" w:rsidP="00BA2FE3">
      <w:pPr>
        <w:pStyle w:val="ListParagraph"/>
        <w:numPr>
          <w:ilvl w:val="0"/>
          <w:numId w:val="5"/>
        </w:numPr>
      </w:pPr>
    </w:p>
    <w:p w:rsidR="00BA2FE3" w:rsidRPr="00AF0CF5" w:rsidRDefault="00BA2FE3" w:rsidP="00BA2FE3">
      <w:r w:rsidRPr="00AF0CF5">
        <w:t>Android</w:t>
      </w:r>
      <w:r w:rsidRPr="00AF0CF5">
        <w:t>:</w:t>
      </w:r>
    </w:p>
    <w:p w:rsidR="00BA2FE3" w:rsidRPr="00AF0CF5" w:rsidRDefault="000053D4" w:rsidP="00BA2FE3">
      <w:pPr>
        <w:pStyle w:val="ListParagraph"/>
        <w:numPr>
          <w:ilvl w:val="0"/>
          <w:numId w:val="5"/>
        </w:numPr>
      </w:pPr>
      <w:r w:rsidRPr="00AF0CF5">
        <w:t>Modtag data fra bluetooth modulet på Arduino’en.</w:t>
      </w:r>
    </w:p>
    <w:p w:rsidR="000053D4" w:rsidRPr="00AF0CF5" w:rsidRDefault="000053D4" w:rsidP="00BA2FE3">
      <w:pPr>
        <w:pStyle w:val="ListParagraph"/>
        <w:numPr>
          <w:ilvl w:val="0"/>
          <w:numId w:val="5"/>
        </w:numPr>
      </w:pPr>
      <w:r w:rsidRPr="00AF0CF5">
        <w:t>Filtrer modtaget data.</w:t>
      </w:r>
    </w:p>
    <w:p w:rsidR="000053D4" w:rsidRPr="00AF0CF5" w:rsidRDefault="000053D4" w:rsidP="00BA2FE3">
      <w:pPr>
        <w:pStyle w:val="ListParagraph"/>
        <w:numPr>
          <w:ilvl w:val="0"/>
          <w:numId w:val="5"/>
        </w:numPr>
      </w:pPr>
      <w:r w:rsidRPr="00AF0CF5">
        <w:t>Send filtreret data til SQL.</w:t>
      </w:r>
    </w:p>
    <w:p w:rsidR="00BA2FE3" w:rsidRPr="00AF0CF5" w:rsidRDefault="00BA2FE3" w:rsidP="00BA2FE3">
      <w:r w:rsidRPr="00AF0CF5">
        <w:t>Arduino</w:t>
      </w:r>
      <w:r w:rsidRPr="00AF0CF5">
        <w:t>:</w:t>
      </w:r>
    </w:p>
    <w:p w:rsidR="000053D4" w:rsidRPr="00AF0CF5" w:rsidRDefault="000053D4" w:rsidP="000053D4">
      <w:pPr>
        <w:pStyle w:val="ListParagraph"/>
        <w:numPr>
          <w:ilvl w:val="0"/>
          <w:numId w:val="5"/>
        </w:numPr>
      </w:pPr>
      <w:r w:rsidRPr="00AF0CF5">
        <w:t>Læs fra OBD-II.</w:t>
      </w:r>
    </w:p>
    <w:p w:rsidR="000053D4" w:rsidRPr="00AF0CF5" w:rsidRDefault="000053D4" w:rsidP="000053D4">
      <w:pPr>
        <w:pStyle w:val="ListParagraph"/>
        <w:numPr>
          <w:ilvl w:val="0"/>
          <w:numId w:val="5"/>
        </w:numPr>
      </w:pPr>
      <w:r w:rsidRPr="00AF0CF5">
        <w:t>Efter en læse cyklus start sending.</w:t>
      </w:r>
    </w:p>
    <w:p w:rsidR="000053D4" w:rsidRPr="00AF0CF5" w:rsidRDefault="000053D4" w:rsidP="000053D4">
      <w:pPr>
        <w:pStyle w:val="ListParagraph"/>
        <w:numPr>
          <w:ilvl w:val="0"/>
          <w:numId w:val="5"/>
        </w:numPr>
      </w:pPr>
      <w:r w:rsidRPr="00AF0CF5">
        <w:t>Send data til Android.</w:t>
      </w:r>
    </w:p>
    <w:p w:rsidR="00BA2FE3" w:rsidRPr="00AF0CF5" w:rsidRDefault="00BA2FE3" w:rsidP="00BA2FE3">
      <w:r w:rsidRPr="00AF0CF5">
        <w:t>Database</w:t>
      </w:r>
      <w:r w:rsidRPr="00AF0CF5">
        <w:t>:</w:t>
      </w:r>
    </w:p>
    <w:p w:rsidR="00BA2FE3" w:rsidRPr="00AF0CF5" w:rsidRDefault="00BA2FE3" w:rsidP="00BA2FE3">
      <w:pPr>
        <w:pStyle w:val="ListParagraph"/>
        <w:numPr>
          <w:ilvl w:val="0"/>
          <w:numId w:val="5"/>
        </w:numPr>
      </w:pPr>
      <w:r w:rsidRPr="00AF0CF5">
        <w:t>Test</w:t>
      </w:r>
    </w:p>
    <w:p w:rsidR="003D1C32" w:rsidRPr="00AF0CF5" w:rsidRDefault="003D1C32" w:rsidP="00AF0CF5">
      <w:pPr>
        <w:pStyle w:val="Heading1"/>
      </w:pPr>
      <w:r w:rsidRPr="00AF0CF5">
        <w:t>Udviklingsmiljøer</w:t>
      </w:r>
    </w:p>
    <w:p w:rsidR="003D1C32" w:rsidRPr="00AF0CF5" w:rsidRDefault="003D1C32" w:rsidP="003D1C32">
      <w:pPr>
        <w:pStyle w:val="Heading2"/>
      </w:pPr>
      <w:proofErr w:type="spellStart"/>
      <w:r w:rsidRPr="00AF0CF5">
        <w:t>Raven</w:t>
      </w:r>
      <w:proofErr w:type="spellEnd"/>
      <w:r w:rsidRPr="00AF0CF5">
        <w:t>-Desktop</w:t>
      </w:r>
    </w:p>
    <w:p w:rsidR="003D1C32" w:rsidRPr="00AF0CF5" w:rsidRDefault="003F7765" w:rsidP="00AF0CF5">
      <w:pPr>
        <w:spacing w:after="0"/>
      </w:pPr>
      <w:r w:rsidRPr="00AF0CF5">
        <w:t>Miljø: Visual Studio 2017</w:t>
      </w:r>
    </w:p>
    <w:p w:rsidR="003F7765" w:rsidRPr="00AF0CF5" w:rsidRDefault="003F7765" w:rsidP="003D1C32">
      <w:proofErr w:type="spellStart"/>
      <w:r w:rsidRPr="00AF0CF5">
        <w:t>Raven</w:t>
      </w:r>
      <w:proofErr w:type="spellEnd"/>
      <w:r w:rsidRPr="00AF0CF5">
        <w:t>-Desktop er skrevet i WPF (C#, XAML)</w:t>
      </w:r>
      <w:r w:rsidR="000169A6" w:rsidRPr="00AF0CF5">
        <w:t xml:space="preserve"> ved brug af Bing Maps SDK </w:t>
      </w:r>
    </w:p>
    <w:p w:rsidR="003D1C32" w:rsidRPr="00AF0CF5" w:rsidRDefault="003D1C32" w:rsidP="003D1C32">
      <w:pPr>
        <w:pStyle w:val="Heading2"/>
      </w:pPr>
      <w:proofErr w:type="spellStart"/>
      <w:r w:rsidRPr="00AF0CF5">
        <w:lastRenderedPageBreak/>
        <w:t>Raven</w:t>
      </w:r>
      <w:proofErr w:type="spellEnd"/>
      <w:r w:rsidRPr="00AF0CF5">
        <w:t>-Arduino</w:t>
      </w:r>
    </w:p>
    <w:p w:rsidR="00AF0CF5" w:rsidRPr="00AF0CF5" w:rsidRDefault="00AF0CF5" w:rsidP="00AF0CF5">
      <w:pPr>
        <w:spacing w:after="0"/>
      </w:pPr>
      <w:r w:rsidRPr="00AF0CF5">
        <w:t>Miljø: Arduino IDE</w:t>
      </w:r>
    </w:p>
    <w:p w:rsidR="003D1C32" w:rsidRPr="00AF0CF5" w:rsidRDefault="00AF0CF5" w:rsidP="003D1C32">
      <w:proofErr w:type="spellStart"/>
      <w:r w:rsidRPr="00AF0CF5">
        <w:t>Raven</w:t>
      </w:r>
      <w:proofErr w:type="spellEnd"/>
      <w:r w:rsidRPr="00AF0CF5">
        <w:t>-</w:t>
      </w:r>
      <w:r w:rsidR="008143BE">
        <w:t>Arduino er skrevet i C/C++.</w:t>
      </w:r>
      <w:r w:rsidRPr="00AF0CF5">
        <w:t xml:space="preserve"> </w:t>
      </w:r>
    </w:p>
    <w:p w:rsidR="007A013D" w:rsidRPr="00AF0CF5" w:rsidRDefault="003D1C32" w:rsidP="00AF0CF5">
      <w:pPr>
        <w:pStyle w:val="Heading2"/>
      </w:pPr>
      <w:proofErr w:type="spellStart"/>
      <w:r w:rsidRPr="00AF0CF5">
        <w:t>Raven</w:t>
      </w:r>
      <w:proofErr w:type="spellEnd"/>
      <w:r w:rsidRPr="00AF0CF5">
        <w:t>-Android</w:t>
      </w:r>
    </w:p>
    <w:p w:rsidR="00AF0CF5" w:rsidRPr="00AF0CF5" w:rsidRDefault="00AF0CF5" w:rsidP="00AF0CF5">
      <w:pPr>
        <w:spacing w:after="0"/>
      </w:pPr>
      <w:r w:rsidRPr="00AF0CF5">
        <w:t xml:space="preserve">Miljø: </w:t>
      </w:r>
      <w:r w:rsidRPr="00AF0CF5">
        <w:t>Android Studio</w:t>
      </w:r>
    </w:p>
    <w:p w:rsidR="00AF0CF5" w:rsidRPr="00AF0CF5" w:rsidRDefault="00AF0CF5" w:rsidP="00AF0CF5">
      <w:pPr>
        <w:spacing w:after="0"/>
      </w:pPr>
      <w:proofErr w:type="spellStart"/>
      <w:r w:rsidRPr="00AF0CF5">
        <w:t>Raven</w:t>
      </w:r>
      <w:proofErr w:type="spellEnd"/>
      <w:r w:rsidRPr="00AF0CF5">
        <w:t xml:space="preserve">-Android er skrevet i </w:t>
      </w:r>
      <w:proofErr w:type="spellStart"/>
      <w:r w:rsidRPr="00AF0CF5">
        <w:t>java</w:t>
      </w:r>
      <w:proofErr w:type="spellEnd"/>
      <w:r w:rsidRPr="00AF0CF5">
        <w:t>.</w:t>
      </w:r>
    </w:p>
    <w:p w:rsidR="007A013D" w:rsidRPr="00AF0CF5" w:rsidRDefault="0078260B" w:rsidP="0078260B">
      <w:pPr>
        <w:pStyle w:val="Heading1"/>
      </w:pPr>
      <w:r w:rsidRPr="00AF0CF5">
        <w:t>Værktøjer</w:t>
      </w:r>
    </w:p>
    <w:p w:rsidR="0078260B" w:rsidRPr="00AF0CF5" w:rsidRDefault="0078260B" w:rsidP="0078260B">
      <w:r w:rsidRPr="00AF0CF5">
        <w:t>Balsamiq Mockups 3</w:t>
      </w:r>
    </w:p>
    <w:p w:rsidR="0078260B" w:rsidRPr="00AF0CF5" w:rsidRDefault="0078260B" w:rsidP="0078260B">
      <w:r w:rsidRPr="00AF0CF5">
        <w:t>Visual Studio</w:t>
      </w:r>
    </w:p>
    <w:p w:rsidR="0078260B" w:rsidRPr="00AF0CF5" w:rsidRDefault="0078260B" w:rsidP="0078260B">
      <w:r w:rsidRPr="00AF0CF5">
        <w:t>Android Studio</w:t>
      </w:r>
    </w:p>
    <w:p w:rsidR="0078260B" w:rsidRPr="00AF0CF5" w:rsidRDefault="0078260B" w:rsidP="0078260B">
      <w:r w:rsidRPr="00AF0CF5">
        <w:t>Arduino IDE</w:t>
      </w:r>
    </w:p>
    <w:p w:rsidR="0078260B" w:rsidRDefault="0078260B" w:rsidP="0078260B">
      <w:r w:rsidRPr="00AF0CF5">
        <w:t>MYSQL</w:t>
      </w:r>
    </w:p>
    <w:p w:rsidR="008143BE" w:rsidRDefault="008143BE" w:rsidP="0078260B">
      <w:proofErr w:type="spellStart"/>
      <w:r>
        <w:t>GitHub</w:t>
      </w:r>
      <w:proofErr w:type="spellEnd"/>
    </w:p>
    <w:p w:rsidR="008143BE" w:rsidRPr="00AF0CF5" w:rsidRDefault="008143BE" w:rsidP="0078260B">
      <w:r>
        <w:t>Trello</w:t>
      </w:r>
      <w:bookmarkStart w:id="0" w:name="_GoBack"/>
      <w:bookmarkEnd w:id="0"/>
    </w:p>
    <w:sectPr w:rsidR="008143BE" w:rsidRPr="00AF0C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DF9"/>
    <w:multiLevelType w:val="hybridMultilevel"/>
    <w:tmpl w:val="91B2BBD4"/>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2D4047C"/>
    <w:multiLevelType w:val="hybridMultilevel"/>
    <w:tmpl w:val="7728B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5840EE"/>
    <w:multiLevelType w:val="hybridMultilevel"/>
    <w:tmpl w:val="51B26E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BD0599C"/>
    <w:multiLevelType w:val="hybridMultilevel"/>
    <w:tmpl w:val="E40E7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CFF2EBB"/>
    <w:multiLevelType w:val="hybridMultilevel"/>
    <w:tmpl w:val="D960D3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3D"/>
    <w:rsid w:val="000053D4"/>
    <w:rsid w:val="000169A6"/>
    <w:rsid w:val="001A5CDB"/>
    <w:rsid w:val="003D1C32"/>
    <w:rsid w:val="003F7765"/>
    <w:rsid w:val="00665495"/>
    <w:rsid w:val="0078260B"/>
    <w:rsid w:val="007A013D"/>
    <w:rsid w:val="008143BE"/>
    <w:rsid w:val="008310C2"/>
    <w:rsid w:val="00AF0CF5"/>
    <w:rsid w:val="00B71849"/>
    <w:rsid w:val="00BA2F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3D24"/>
  <w15:chartTrackingRefBased/>
  <w15:docId w15:val="{8F32886C-CD04-4928-A04F-85AF9450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13D"/>
    <w:rPr>
      <w:sz w:val="24"/>
    </w:rPr>
  </w:style>
  <w:style w:type="paragraph" w:styleId="Heading1">
    <w:name w:val="heading 1"/>
    <w:basedOn w:val="Normal"/>
    <w:next w:val="Normal"/>
    <w:link w:val="Heading1Char"/>
    <w:uiPriority w:val="9"/>
    <w:qFormat/>
    <w:rsid w:val="007A0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0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013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1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1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1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13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A013D"/>
    <w:pPr>
      <w:spacing w:after="0" w:line="240" w:lineRule="auto"/>
    </w:pPr>
  </w:style>
  <w:style w:type="paragraph" w:styleId="ListParagraph">
    <w:name w:val="List Paragraph"/>
    <w:basedOn w:val="Normal"/>
    <w:uiPriority w:val="34"/>
    <w:qFormat/>
    <w:rsid w:val="00BA2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253</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KMD A/S</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Wejlgaard;Niklas Micheelsen</dc:creator>
  <cp:keywords/>
  <dc:description/>
  <cp:lastModifiedBy>Niklas</cp:lastModifiedBy>
  <cp:revision>3</cp:revision>
  <dcterms:created xsi:type="dcterms:W3CDTF">2017-05-18T08:47:00Z</dcterms:created>
  <dcterms:modified xsi:type="dcterms:W3CDTF">2017-05-22T11:09:00Z</dcterms:modified>
</cp:coreProperties>
</file>